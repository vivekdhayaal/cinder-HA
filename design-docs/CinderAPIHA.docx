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ins w:author="SOUVIK RAY" w:id="0" w:date="2016-01-05T18:55:55Z"/>
        </w:rPr>
      </w:pPr>
      <w:ins w:author="SOUVIK RAY" w:id="0" w:date="2016-01-05T18:55:55Z">
        <w:r w:rsidDel="00000000" w:rsidR="00000000" w:rsidRPr="00000000">
          <w:rPr>
            <w:rtl w:val="0"/>
          </w:rPr>
        </w:r>
      </w:ins>
    </w:p>
    <w:p w:rsidR="00000000" w:rsidDel="00000000" w:rsidP="00000000" w:rsidRDefault="00000000" w:rsidRPr="00000000">
      <w:pPr>
        <w:contextualSpacing w:val="0"/>
      </w:pPr>
      <w:r w:rsidDel="00000000" w:rsidR="00000000" w:rsidRPr="00000000">
        <w:rPr>
          <w:rtl w:val="0"/>
        </w:rPr>
        <w:t xml:space="preserve">                             </w:t>
      </w:r>
      <w:commentRangeStart w:id="0"/>
      <w:r w:rsidDel="00000000" w:rsidR="00000000" w:rsidRPr="00000000">
        <w:rPr>
          <w:b w:val="1"/>
          <w:sz w:val="28"/>
          <w:szCs w:val="28"/>
          <w:rtl w:val="0"/>
        </w:rPr>
        <w:t xml:space="preserve">Cinder API High availability and load balancing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1)What?</w:t>
      </w:r>
    </w:p>
    <w:p w:rsidR="00000000" w:rsidDel="00000000" w:rsidP="00000000" w:rsidRDefault="00000000" w:rsidRPr="00000000">
      <w:pPr>
        <w:contextualSpacing w:val="0"/>
      </w:pPr>
      <w:r w:rsidDel="00000000" w:rsidR="00000000" w:rsidRPr="00000000">
        <w:rPr>
          <w:rtl w:val="0"/>
        </w:rPr>
        <w:t xml:space="preserve">High availability of cinder API(c-api) service;</w:t>
      </w:r>
    </w:p>
    <w:p w:rsidR="00000000" w:rsidDel="00000000" w:rsidP="00000000" w:rsidRDefault="00000000" w:rsidRPr="00000000">
      <w:pPr>
        <w:contextualSpacing w:val="0"/>
      </w:pPr>
      <w:r w:rsidDel="00000000" w:rsidR="00000000" w:rsidRPr="00000000">
        <w:rPr>
          <w:rtl w:val="0"/>
        </w:rPr>
        <w:t xml:space="preserve">To cater to high load and withstand failures and be available throughout, we need a HA solution for SBS’ various components;</w:t>
      </w:r>
    </w:p>
    <w:p w:rsidR="00000000" w:rsidDel="00000000" w:rsidP="00000000" w:rsidRDefault="00000000" w:rsidRPr="00000000">
      <w:pPr>
        <w:contextualSpacing w:val="0"/>
      </w:pPr>
      <w:r w:rsidDel="00000000" w:rsidR="00000000" w:rsidRPr="00000000">
        <w:rPr>
          <w:rtl w:val="0"/>
        </w:rPr>
        <w:t xml:space="preserve">To begin with, we need the cinder API service of SBS to be highly available.</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2)Goals: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ability to withstand partial failures(process issue, hardware issue, network issue)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ability to cater to high load and scale out if need 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TBD - HA goal numbers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3)Current design:</w:t>
      </w:r>
    </w:p>
    <w:p w:rsidR="00000000" w:rsidDel="00000000" w:rsidP="00000000" w:rsidRDefault="00000000" w:rsidRPr="00000000">
      <w:pPr>
        <w:contextualSpacing w:val="0"/>
      </w:pPr>
      <w:r w:rsidDel="00000000" w:rsidR="00000000" w:rsidRPr="00000000">
        <w:rPr>
          <w:rtl w:val="0"/>
        </w:rPr>
        <w:t xml:space="preserve">                                                                /- ( LDAP )</w:t>
        <w:br w:type="textWrapping"/>
        <w:t xml:space="preserve">                                [ Auth Manager ] ---</w:t>
        <w:br w:type="textWrapping"/>
        <w:t xml:space="preserve">                                             |                  \- ( DB )</w:t>
        <w:br w:type="textWrapping"/>
        <w:t xml:space="preserve">                                             |</w:t>
        <w:br w:type="textWrapping"/>
        <w:t xml:space="preserve">                                             |</w:t>
        <w:br w:type="textWrapping"/>
        <w:t xml:space="preserve">                   cinderclient        |</w:t>
        <w:br w:type="textWrapping"/>
        <w:t xml:space="preserve">                  /                    \     |</w:t>
        <w:br w:type="textWrapping"/>
        <w:t xml:space="preserve">[ Web Dashboard ]-         -[ api ] -- &lt; AMQP &gt; -- [ scheduler ] -- [ volume ] -- ( iSCSI )</w:t>
        <w:br w:type="textWrapping"/>
        <w:t xml:space="preserve">                  \                    /     |</w:t>
        <w:br w:type="textWrapping"/>
        <w:t xml:space="preserve">                   novaclient          |</w:t>
        <w:br w:type="textWrapping"/>
        <w:t xml:space="preserve">                                             |</w:t>
        <w:br w:type="textWrapping"/>
        <w:t xml:space="preserve">                                             |</w:t>
        <w:br w:type="textWrapping"/>
        <w:t xml:space="preserve">                                             |</w:t>
        <w:br w:type="textWrapping"/>
        <w:t xml:space="preserve">                                     &lt; REST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Web Dashboard: potential external component that talks to the api</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api: component that receives http requests, converts commands and communicates with other components via the queue or http</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Auth Manager: component responsible for users/projects/and roles. Can backend to DB or LDAP. This is not a separate binary, but rather a python class that is used by most components in the system.</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scheduler: decides which host gets each volume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volume: manages dynamically attachable block devices.</w:t>
      </w:r>
    </w:p>
    <w:p w:rsidR="00000000" w:rsidDel="00000000" w:rsidP="00000000" w:rsidRDefault="00000000" w:rsidRPr="00000000">
      <w:pPr>
        <w:contextualSpacing w:val="0"/>
      </w:pPr>
      <w:r w:rsidDel="00000000" w:rsidR="00000000" w:rsidRPr="00000000">
        <w:rPr>
          <w:rtl w:val="0"/>
        </w:rPr>
        <w:t xml:space="preserve">Source:</w:t>
      </w:r>
    </w:p>
    <w:p w:rsidR="00000000" w:rsidDel="00000000" w:rsidP="00000000" w:rsidRDefault="00000000" w:rsidRPr="00000000">
      <w:pPr>
        <w:contextualSpacing w:val="0"/>
      </w:pPr>
      <w:r w:rsidDel="00000000" w:rsidR="00000000" w:rsidRPr="00000000">
        <w:rPr>
          <w:rtl w:val="0"/>
        </w:rPr>
        <w:t xml:space="preserve">http://docs.openstack.org/developer/cinder/devref/architecture.html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4)Problems</w:t>
      </w:r>
    </w:p>
    <w:p w:rsidR="00000000" w:rsidDel="00000000" w:rsidP="00000000" w:rsidRDefault="00000000" w:rsidRPr="00000000">
      <w:pPr>
        <w:contextualSpacing w:val="0"/>
      </w:pPr>
      <w:r w:rsidDel="00000000" w:rsidR="00000000" w:rsidRPr="00000000">
        <w:rPr>
          <w:rtl w:val="0"/>
        </w:rPr>
        <w:t xml:space="preserve">* The c-api service is a single point of failure(SPOF) and has no failure handling capabilities.</w:t>
      </w:r>
    </w:p>
    <w:p w:rsidR="00000000" w:rsidDel="00000000" w:rsidP="00000000" w:rsidRDefault="00000000" w:rsidRPr="00000000">
      <w:pPr>
        <w:contextualSpacing w:val="0"/>
      </w:pPr>
      <w:r w:rsidDel="00000000" w:rsidR="00000000" w:rsidRPr="00000000">
        <w:rPr>
          <w:rtl w:val="0"/>
        </w:rPr>
        <w:t xml:space="preserve">* The c-api service has no load-balancing capabilities built-in.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5)Proposed design:</w:t>
      </w:r>
    </w:p>
    <w:p w:rsidR="00000000" w:rsidDel="00000000" w:rsidP="00000000" w:rsidRDefault="00000000" w:rsidRPr="00000000">
      <w:pPr>
        <w:contextualSpacing w:val="0"/>
      </w:pPr>
      <w:r w:rsidDel="00000000" w:rsidR="00000000" w:rsidRPr="00000000">
        <w:drawing>
          <wp:inline distB="114300" distT="114300" distL="114300" distR="114300">
            <wp:extent cx="5054600" cy="2019300"/>
            <wp:effectExtent b="0" l="0" r="0" t="0"/>
            <wp:docPr descr="Keepalived-arch.jpg" id="1" name="image02.jpg"/>
            <a:graphic>
              <a:graphicData uri="http://schemas.openxmlformats.org/drawingml/2006/picture">
                <pic:pic>
                  <pic:nvPicPr>
                    <pic:cNvPr descr="Keepalived-arch.jpg" id="0" name="image02.jpg"/>
                    <pic:cNvPicPr preferRelativeResize="0"/>
                  </pic:nvPicPr>
                  <pic:blipFill>
                    <a:blip r:embed="rId6"/>
                    <a:srcRect b="0" l="0" r="0" t="0"/>
                    <a:stretch>
                      <a:fillRect/>
                    </a:stretch>
                  </pic:blipFill>
                  <pic:spPr>
                    <a:xfrm>
                      <a:off x="0" y="0"/>
                      <a:ext cx="5054600" cy="2019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130800" cy="2374900"/>
            <wp:effectExtent b="0" l="0" r="0" t="0"/>
            <wp:docPr descr="haproxy.png" id="2" name="image03.png"/>
            <a:graphic>
              <a:graphicData uri="http://schemas.openxmlformats.org/drawingml/2006/picture">
                <pic:pic>
                  <pic:nvPicPr>
                    <pic:cNvPr descr="haproxy.png" id="0" name="image03.png"/>
                    <pic:cNvPicPr preferRelativeResize="0"/>
                  </pic:nvPicPr>
                  <pic:blipFill>
                    <a:blip r:embed="rId7"/>
                    <a:srcRect b="0" l="0" r="0" t="0"/>
                    <a:stretch>
                      <a:fillRect/>
                    </a:stretch>
                  </pic:blipFill>
                  <pic:spPr>
                    <a:xfrm>
                      <a:off x="0" y="0"/>
                      <a:ext cx="5130800" cy="2374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Source:</w:t>
      </w:r>
    </w:p>
    <w:p w:rsidR="00000000" w:rsidDel="00000000" w:rsidP="00000000" w:rsidRDefault="00000000" w:rsidRPr="00000000">
      <w:pPr>
        <w:contextualSpacing w:val="0"/>
      </w:pPr>
      <w:hyperlink r:id="rId8">
        <w:r w:rsidDel="00000000" w:rsidR="00000000" w:rsidRPr="00000000">
          <w:rPr>
            <w:color w:val="1155cc"/>
            <w:u w:val="single"/>
            <w:rtl w:val="0"/>
          </w:rPr>
          <w:t xml:space="preserve">https://docs.google.com/document/d/1wQfdNrEJKsHGATn5H_1kxmQcsieSjM473kjUFeKtHv4/edit?ts=5680c4ac</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 redundancy by having multiple API service nodes to cater to high load and withstand failures.</w:t>
      </w:r>
    </w:p>
    <w:p w:rsidR="00000000" w:rsidDel="00000000" w:rsidP="00000000" w:rsidRDefault="00000000" w:rsidRPr="00000000">
      <w:pPr>
        <w:contextualSpacing w:val="0"/>
      </w:pPr>
      <w:r w:rsidDel="00000000" w:rsidR="00000000" w:rsidRPr="00000000">
        <w:rPr>
          <w:rtl w:val="0"/>
        </w:rPr>
        <w:t xml:space="preserve">To begin with, have two c-api nodes. This would server two purposes:</w:t>
      </w:r>
    </w:p>
    <w:p w:rsidR="00000000" w:rsidDel="00000000" w:rsidP="00000000" w:rsidRDefault="00000000" w:rsidRPr="00000000">
      <w:pPr>
        <w:contextualSpacing w:val="0"/>
      </w:pPr>
      <w:r w:rsidDel="00000000" w:rsidR="00000000" w:rsidRPr="00000000">
        <w:rPr>
          <w:rtl w:val="0"/>
        </w:rPr>
        <w:t xml:space="preserve">a)share the load</w:t>
      </w:r>
    </w:p>
    <w:p w:rsidR="00000000" w:rsidDel="00000000" w:rsidP="00000000" w:rsidRDefault="00000000" w:rsidRPr="00000000">
      <w:pPr>
        <w:contextualSpacing w:val="0"/>
      </w:pPr>
      <w:r w:rsidDel="00000000" w:rsidR="00000000" w:rsidRPr="00000000">
        <w:rPr>
          <w:rtl w:val="0"/>
        </w:rPr>
        <w:t xml:space="preserve">b)in case a node fails through a process issue, hardware issue or network issue, the other node would ensure availability of our SBS service.</w:t>
      </w:r>
    </w:p>
    <w:p w:rsidR="00000000" w:rsidDel="00000000" w:rsidP="00000000" w:rsidRDefault="00000000" w:rsidRPr="00000000">
      <w:pPr>
        <w:contextualSpacing w:val="0"/>
      </w:pPr>
      <w:r w:rsidDel="00000000" w:rsidR="00000000" w:rsidRPr="00000000">
        <w:rPr>
          <w:rtl w:val="0"/>
        </w:rPr>
        <w:t xml:space="preserve">To distribute the load across these API nodes, we need a load balancing(LB) proxy; </w:t>
      </w:r>
    </w:p>
    <w:p w:rsidR="00000000" w:rsidDel="00000000" w:rsidP="00000000" w:rsidRDefault="00000000" w:rsidRPr="00000000">
      <w:pPr>
        <w:contextualSpacing w:val="0"/>
      </w:pPr>
      <w:r w:rsidDel="00000000" w:rsidR="00000000" w:rsidRPr="00000000">
        <w:rPr>
          <w:rtl w:val="0"/>
        </w:rPr>
        <w:t xml:space="preserve">To prevent the proxy from being a single point of failure, we shall have a standby proxy.</w:t>
      </w:r>
    </w:p>
    <w:p w:rsidR="00000000" w:rsidDel="00000000" w:rsidP="00000000" w:rsidRDefault="00000000" w:rsidRPr="00000000">
      <w:pPr>
        <w:contextualSpacing w:val="0"/>
      </w:pPr>
      <w:r w:rsidDel="00000000" w:rsidR="00000000" w:rsidRPr="00000000">
        <w:rPr>
          <w:rtl w:val="0"/>
        </w:rPr>
        <w:t xml:space="preserve">We’ll have a Virtual IP(VIP) associated with an active proxy and when it fails, the VIP will be reassociated with the standby proxy;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6)Failovers: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If a c-api node fails, the LB proxy would route all requests to the available node. There is no failover downtime involved here.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If the LB proxy fails, the next second the VIP would be associated with the standby proxy. So, there is no failover downtime involved here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7)Scale-out:</w:t>
      </w:r>
    </w:p>
    <w:p w:rsidR="00000000" w:rsidDel="00000000" w:rsidP="00000000" w:rsidRDefault="00000000" w:rsidRPr="00000000">
      <w:pPr>
        <w:contextualSpacing w:val="0"/>
      </w:pPr>
      <w:r w:rsidDel="00000000" w:rsidR="00000000" w:rsidRPr="00000000">
        <w:rPr>
          <w:rtl w:val="0"/>
        </w:rPr>
        <w:t xml:space="preserve">If need be, we could add a new c-api node to cater to increased load requirements. There is no failover downtime involved here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8)Reasoning behind choices:</w:t>
      </w:r>
    </w:p>
    <w:p w:rsidR="00000000" w:rsidDel="00000000" w:rsidP="00000000" w:rsidRDefault="00000000" w:rsidRPr="00000000">
      <w:pPr>
        <w:contextualSpacing w:val="0"/>
      </w:pPr>
      <w:r w:rsidDel="00000000" w:rsidR="00000000" w:rsidRPr="00000000">
        <w:rPr>
          <w:rtl w:val="0"/>
        </w:rPr>
        <w:t xml:space="preserve">Status quo: </w:t>
      </w:r>
    </w:p>
    <w:p w:rsidR="00000000" w:rsidDel="00000000" w:rsidP="00000000" w:rsidRDefault="00000000" w:rsidRPr="00000000">
      <w:pPr>
        <w:numPr>
          <w:ilvl w:val="0"/>
          <w:numId w:val="4"/>
        </w:numPr>
        <w:ind w:left="720" w:hanging="360"/>
        <w:contextualSpacing w:val="1"/>
        <w:rPr>
          <w:u w:val="none"/>
        </w:rPr>
      </w:pPr>
      <w:commentRangeStart w:id="1"/>
      <w:r w:rsidDel="00000000" w:rsidR="00000000" w:rsidRPr="00000000">
        <w:rPr>
          <w:rtl w:val="0"/>
        </w:rPr>
        <w:t xml:space="preserve">LB proxy - HAProxy - begin with haproxy as it's used</w:t>
      </w:r>
      <w:commentRangeEnd w:id="1"/>
      <w:r w:rsidDel="00000000" w:rsidR="00000000" w:rsidRPr="00000000">
        <w:commentReference w:id="1"/>
      </w:r>
      <w:r w:rsidDel="00000000" w:rsidR="00000000" w:rsidRPr="00000000">
        <w:rPr>
          <w:rtl w:val="0"/>
        </w:rPr>
        <w:t xml:space="preserve"> across the company</w:t>
      </w:r>
    </w:p>
    <w:p w:rsidR="00000000" w:rsidDel="00000000" w:rsidP="00000000" w:rsidRDefault="00000000" w:rsidRPr="00000000">
      <w:pPr>
        <w:contextualSpacing w:val="0"/>
      </w:pPr>
      <w:r w:rsidDel="00000000" w:rsidR="00000000" w:rsidRPr="00000000">
        <w:rPr>
          <w:rtl w:val="0"/>
        </w:rPr>
        <w:t xml:space="preserve">Requirements:</w:t>
      </w:r>
    </w:p>
    <w:p w:rsidR="00000000" w:rsidDel="00000000" w:rsidP="00000000" w:rsidRDefault="00000000" w:rsidRPr="00000000">
      <w:pPr>
        <w:contextualSpacing w:val="0"/>
      </w:pPr>
      <w:r w:rsidDel="00000000" w:rsidR="00000000" w:rsidRPr="00000000">
        <w:rPr>
          <w:rtl w:val="0"/>
        </w:rPr>
        <w:t xml:space="preserve">We need a proxy that distributes the load in round robin fashion to multiple application servers(c-api service nodes) that sit behind the proxy.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Alternative that could be considered in future - Nginx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commentRangeStart w:id="2"/>
      <w:r w:rsidDel="00000000" w:rsidR="00000000" w:rsidRPr="00000000">
        <w:rPr>
          <w:rtl w:val="0"/>
        </w:rPr>
        <w:t xml:space="preserve">LB proxy failover - Keepalived - </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Requirements:</w:t>
      </w:r>
    </w:p>
    <w:p w:rsidR="00000000" w:rsidDel="00000000" w:rsidP="00000000" w:rsidRDefault="00000000" w:rsidRPr="00000000">
      <w:pPr>
        <w:contextualSpacing w:val="0"/>
      </w:pPr>
      <w:r w:rsidDel="00000000" w:rsidR="00000000" w:rsidRPr="00000000">
        <w:rPr>
          <w:rtl w:val="0"/>
        </w:rPr>
        <w:t xml:space="preserve">We need a service to switch the virtual IP from the active LB proxy to the standby LB proxy when the former fails.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Choices considered:</w:t>
      </w:r>
    </w:p>
    <w:p w:rsidR="00000000" w:rsidDel="00000000" w:rsidP="00000000" w:rsidRDefault="00000000" w:rsidRPr="00000000">
      <w:pPr>
        <w:contextualSpacing w:val="0"/>
      </w:pPr>
      <w:r w:rsidDel="00000000" w:rsidR="00000000" w:rsidRPr="00000000">
        <w:rPr>
          <w:rtl w:val="0"/>
        </w:rPr>
        <w:t xml:space="preserve">Heartbeat/Corosync:</w:t>
      </w:r>
    </w:p>
    <w:p w:rsidR="00000000" w:rsidDel="00000000" w:rsidP="00000000" w:rsidRDefault="00000000" w:rsidRPr="00000000">
      <w:pPr>
        <w:contextualSpacing w:val="0"/>
      </w:pPr>
      <w:r w:rsidDel="00000000" w:rsidR="00000000" w:rsidRPr="00000000">
        <w:rPr>
          <w:rtl w:val="0"/>
        </w:rPr>
        <w:t xml:space="preserve">Pros:</w:t>
      </w:r>
    </w:p>
    <w:p w:rsidR="00000000" w:rsidDel="00000000" w:rsidP="00000000" w:rsidRDefault="00000000" w:rsidRPr="00000000">
      <w:pPr>
        <w:contextualSpacing w:val="0"/>
      </w:pPr>
      <w:r w:rsidDel="00000000" w:rsidR="00000000" w:rsidRPr="00000000">
        <w:rPr>
          <w:rtl w:val="0"/>
        </w:rPr>
        <w:t xml:space="preserve">* Supports two node active/passive configuration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w:t>
      </w:r>
    </w:p>
    <w:p w:rsidR="00000000" w:rsidDel="00000000" w:rsidP="00000000" w:rsidRDefault="00000000" w:rsidRPr="00000000">
      <w:pPr>
        <w:contextualSpacing w:val="0"/>
      </w:pPr>
      <w:r w:rsidDel="00000000" w:rsidR="00000000" w:rsidRPr="00000000">
        <w:rPr>
          <w:rtl w:val="0"/>
        </w:rPr>
        <w:t xml:space="preserve">* was developed to maintain cluster resources and by virtue of that, has sophisticated functionalities like resource restart/migration and resource management with interdependencies and constraints; Serves as a good fit when you want a true active/standby cluster setup (where only one node is actually "up.") eg. when you share filesystems; So, not necessary to have such a tool for a simple redundant proxy setup requirement as ours.</w:t>
      </w:r>
    </w:p>
    <w:p w:rsidR="00000000" w:rsidDel="00000000" w:rsidP="00000000" w:rsidRDefault="00000000" w:rsidRPr="00000000">
      <w:pPr>
        <w:contextualSpacing w:val="0"/>
      </w:pPr>
      <w:r w:rsidDel="00000000" w:rsidR="00000000" w:rsidRPr="00000000">
        <w:rPr>
          <w:rtl w:val="0"/>
        </w:rPr>
        <w:t xml:space="preserve">* also, in case of a failure say network partition, a cluster-based product may very well end up with none of the nodes offering the service, to ensure that the shared resource is never corrupted by concurrent accesses. Keepalived/ucarp may end up with the IP present on both nodes, resulting in the service being available on both of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Ucarp:</w:t>
      </w:r>
    </w:p>
    <w:p w:rsidR="00000000" w:rsidDel="00000000" w:rsidP="00000000" w:rsidRDefault="00000000" w:rsidRPr="00000000">
      <w:pPr>
        <w:contextualSpacing w:val="0"/>
      </w:pPr>
      <w:r w:rsidDel="00000000" w:rsidR="00000000" w:rsidRPr="00000000">
        <w:rPr>
          <w:rtl w:val="0"/>
        </w:rPr>
        <w:t xml:space="preserve">Pros:</w:t>
      </w:r>
    </w:p>
    <w:p w:rsidR="00000000" w:rsidDel="00000000" w:rsidP="00000000" w:rsidRDefault="00000000" w:rsidRPr="00000000">
      <w:pPr>
        <w:contextualSpacing w:val="0"/>
      </w:pPr>
      <w:r w:rsidDel="00000000" w:rsidR="00000000" w:rsidRPr="00000000">
        <w:rPr>
          <w:rtl w:val="0"/>
        </w:rPr>
        <w:t xml:space="preserve">* Supports automatic virtual IP failover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w:t>
      </w:r>
    </w:p>
    <w:p w:rsidR="00000000" w:rsidDel="00000000" w:rsidP="00000000" w:rsidRDefault="00000000" w:rsidRPr="00000000">
      <w:pPr>
        <w:contextualSpacing w:val="0"/>
      </w:pPr>
      <w:r w:rsidDel="00000000" w:rsidR="00000000" w:rsidRPr="00000000">
        <w:rPr>
          <w:rtl w:val="0"/>
        </w:rPr>
        <w:t xml:space="preserve">* Not much documentation online on ucarp and not much people seem to be using it.    </w:t>
      </w:r>
    </w:p>
    <w:p w:rsidR="00000000" w:rsidDel="00000000" w:rsidP="00000000" w:rsidRDefault="00000000" w:rsidRPr="00000000">
      <w:pPr>
        <w:contextualSpacing w:val="0"/>
      </w:pPr>
      <w:r w:rsidDel="00000000" w:rsidR="00000000" w:rsidRPr="00000000">
        <w:rPr>
          <w:rtl w:val="0"/>
        </w:rPr>
        <w:t xml:space="preserve">* no active development in ucarp. Latest version is one released in Feb,2010.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Keepalived:</w:t>
      </w:r>
    </w:p>
    <w:p w:rsidR="00000000" w:rsidDel="00000000" w:rsidP="00000000" w:rsidRDefault="00000000" w:rsidRPr="00000000">
      <w:pPr>
        <w:contextualSpacing w:val="0"/>
      </w:pPr>
      <w:r w:rsidDel="00000000" w:rsidR="00000000" w:rsidRPr="00000000">
        <w:rPr>
          <w:rtl w:val="0"/>
        </w:rPr>
        <w:t xml:space="preserve">Pros:</w:t>
      </w:r>
    </w:p>
    <w:p w:rsidR="00000000" w:rsidDel="00000000" w:rsidP="00000000" w:rsidRDefault="00000000" w:rsidRPr="00000000">
      <w:pPr>
        <w:contextualSpacing w:val="0"/>
      </w:pPr>
      <w:r w:rsidDel="00000000" w:rsidR="00000000" w:rsidRPr="00000000">
        <w:rPr>
          <w:rtl w:val="0"/>
        </w:rPr>
        <w:t xml:space="preserve">* Supports automatic virtual IP failover.</w:t>
      </w:r>
    </w:p>
    <w:p w:rsidR="00000000" w:rsidDel="00000000" w:rsidP="00000000" w:rsidRDefault="00000000" w:rsidRPr="00000000">
      <w:pPr>
        <w:contextualSpacing w:val="0"/>
      </w:pPr>
      <w:r w:rsidDel="00000000" w:rsidR="00000000" w:rsidRPr="00000000">
        <w:rPr>
          <w:rtl w:val="0"/>
        </w:rPr>
        <w:t xml:space="preserve">* simpler to setup (one daemon and config) and lower CPU overhead.</w:t>
      </w:r>
    </w:p>
    <w:p w:rsidR="00000000" w:rsidDel="00000000" w:rsidP="00000000" w:rsidRDefault="00000000" w:rsidRPr="00000000">
      <w:pPr>
        <w:contextualSpacing w:val="0"/>
      </w:pPr>
      <w:r w:rsidDel="00000000" w:rsidR="00000000" w:rsidRPr="00000000">
        <w:rPr>
          <w:rtl w:val="0"/>
        </w:rPr>
        <w:t xml:space="preserve">* Active development. Latest version is one released in July, 2015.</w:t>
      </w:r>
    </w:p>
    <w:p w:rsidR="00000000" w:rsidDel="00000000" w:rsidP="00000000" w:rsidRDefault="00000000" w:rsidRPr="00000000">
      <w:pPr>
        <w:contextualSpacing w:val="0"/>
      </w:pPr>
      <w:r w:rsidDel="00000000" w:rsidR="00000000" w:rsidRPr="00000000">
        <w:rPr>
          <w:rtl w:val="0"/>
        </w:rPr>
        <w:t xml:space="preserve">* Good documentation and lot of people seem to be using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w:t>
      </w:r>
    </w:p>
    <w:p w:rsidR="00000000" w:rsidDel="00000000" w:rsidP="00000000" w:rsidRDefault="00000000" w:rsidRPr="00000000">
      <w:pPr>
        <w:contextualSpacing w:val="0"/>
      </w:pPr>
      <w:r w:rsidDel="00000000" w:rsidR="00000000" w:rsidRPr="00000000">
        <w:rPr>
          <w:rtl w:val="0"/>
        </w:rPr>
        <w:t xml:space="preserve">* In case of network partition, two nodes could hold the same vip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9)Monitoring - Out of scope of this document. Taken care in monitoring activity.</w:t>
      </w:r>
    </w:p>
    <w:p w:rsidR="00000000" w:rsidDel="00000000" w:rsidP="00000000" w:rsidRDefault="00000000" w:rsidRPr="00000000">
      <w:pPr>
        <w:contextualSpacing w:val="0"/>
      </w:pPr>
      <w:r w:rsidDel="00000000" w:rsidR="00000000" w:rsidRPr="00000000">
        <w:rPr>
          <w:rtl w:val="0"/>
        </w:rPr>
        <w:t xml:space="preserve">We need monitoring scripts that would check the health of the three processes namely keepalived, haproxy, c-api and restart them in case of failures; The restart attempts would be limited and if the processes aren’t up within that, then manual intervention would be required. In either case, notifications would be sent about failure details.</w:t>
      </w:r>
      <w:r w:rsidDel="00000000" w:rsidR="00000000" w:rsidRPr="00000000">
        <w:rPr>
          <w:rtl w:val="0"/>
        </w:rPr>
      </w:r>
    </w:p>
    <w:sectPr>
      <w:pgSz w:h="16834" w:w="11909"/>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OUVIK RAY" w:id="1" w:date="2016-01-04T14:53: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Souvik: Please identify other alternatives with Pros and Cons. Widely used should not be the criterion for our choice. List down the proxy requirements and map that the solution actually satisfy the requirement,</w:t>
      </w:r>
    </w:p>
  </w:comment>
  <w:comment w:author="SOUVIK RAY" w:id="0" w:date="2016-01-04T14:52: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Souvik: What are the availability Goal numbers ?? Something like 99% or 99.9% of all requests should be available. Please work with Chirag/Ravi to set the availabilty numbers.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document does not explain what are the current risks. I am looking at more details as to which components are running in Active-Active mode and Active - passive nodes? What is the implications of failovers ? How do you do failovers ? How fast can you do failovers ?</w:t>
      </w:r>
    </w:p>
  </w:comment>
  <w:comment w:author="SOUVIK RAY" w:id="2" w:date="2016-01-04T14:53: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Souvik: Elaborate what keepalived means and what other alternatives are we talking about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2.jpg"/><Relationship Id="rId7" Type="http://schemas.openxmlformats.org/officeDocument/2006/relationships/image" Target="media/image03.png"/><Relationship Id="rId8" Type="http://schemas.openxmlformats.org/officeDocument/2006/relationships/hyperlink" Target="https://docs.google.com/document/d/1wQfdNrEJKsHGATn5H_1kxmQcsieSjM473kjUFeKtHv4/edit?ts=5680c4ac" TargetMode="External"/></Relationships>
</file>